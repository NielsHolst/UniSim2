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4"/>
        <w:gridCol w:w="4824"/>
      </w:tblGrid>
      <w:tr w:rsidR="00B24BCC" w14:paraId="4328686B" w14:textId="77777777" w:rsidTr="00B24BCC">
        <w:tc>
          <w:tcPr>
            <w:tcW w:w="4927" w:type="dxa"/>
          </w:tcPr>
          <w:p w14:paraId="69791A0D" w14:textId="77777777" w:rsidR="00B24BCC" w:rsidRPr="000129C8" w:rsidRDefault="00B24BCC">
            <w:pPr>
              <w:rPr>
                <w:b/>
              </w:rPr>
            </w:pPr>
            <w:bookmarkStart w:id="0" w:name="_Hlk23250945"/>
            <w:bookmarkStart w:id="1" w:name="_GoBack"/>
            <w:bookmarkEnd w:id="1"/>
            <w:r w:rsidRPr="000129C8">
              <w:rPr>
                <w:b/>
              </w:rPr>
              <w:t>XML-navn</w:t>
            </w:r>
          </w:p>
        </w:tc>
        <w:tc>
          <w:tcPr>
            <w:tcW w:w="4927" w:type="dxa"/>
          </w:tcPr>
          <w:p w14:paraId="65E9532A" w14:textId="77777777" w:rsidR="00B24BCC" w:rsidRPr="000129C8" w:rsidRDefault="00B24BCC">
            <w:pPr>
              <w:rPr>
                <w:b/>
              </w:rPr>
            </w:pPr>
            <w:r w:rsidRPr="000129C8">
              <w:rPr>
                <w:b/>
              </w:rPr>
              <w:t>UniSim-navn</w:t>
            </w:r>
          </w:p>
        </w:tc>
      </w:tr>
      <w:tr w:rsidR="00B24BCC" w14:paraId="64B3ACBC" w14:textId="77777777" w:rsidTr="00B24BCC">
        <w:tc>
          <w:tcPr>
            <w:tcW w:w="4927" w:type="dxa"/>
          </w:tcPr>
          <w:p w14:paraId="003ABBDF" w14:textId="77777777" w:rsidR="00B24BCC" w:rsidRDefault="00B24BCC">
            <w:r w:rsidRPr="00B24BCC">
              <w:t>Cli_HeatingTemp</w:t>
            </w:r>
          </w:p>
        </w:tc>
        <w:tc>
          <w:tcPr>
            <w:tcW w:w="4927" w:type="dxa"/>
          </w:tcPr>
          <w:p w14:paraId="68461C2C" w14:textId="77777777" w:rsidR="00B24BCC" w:rsidRDefault="00B24BCC">
            <w:r w:rsidRPr="00B24BCC">
              <w:t>heatingTemperatureAtLowRh</w:t>
            </w:r>
          </w:p>
        </w:tc>
      </w:tr>
      <w:tr w:rsidR="00B24BCC" w14:paraId="5F06EC14" w14:textId="77777777" w:rsidTr="00B24BCC">
        <w:tc>
          <w:tcPr>
            <w:tcW w:w="4927" w:type="dxa"/>
          </w:tcPr>
          <w:p w14:paraId="5BF68DF9" w14:textId="77777777" w:rsidR="00B24BCC" w:rsidRDefault="00B24BCC">
            <w:r w:rsidRPr="00B24BCC">
              <w:t>Cli_VentTemp</w:t>
            </w:r>
          </w:p>
        </w:tc>
        <w:tc>
          <w:tcPr>
            <w:tcW w:w="4927" w:type="dxa"/>
          </w:tcPr>
          <w:p w14:paraId="1CB175F5" w14:textId="77777777" w:rsidR="00B24BCC" w:rsidRDefault="00B24BCC">
            <w:r w:rsidRPr="00B24BCC">
              <w:t>ventilationTemperatureMargin</w:t>
            </w:r>
          </w:p>
        </w:tc>
      </w:tr>
      <w:tr w:rsidR="00B24BCC" w14:paraId="0E0B6EA1" w14:textId="77777777" w:rsidTr="00B24BCC">
        <w:tc>
          <w:tcPr>
            <w:tcW w:w="4927" w:type="dxa"/>
          </w:tcPr>
          <w:p w14:paraId="279B9E53" w14:textId="77777777" w:rsidR="00B24BCC" w:rsidRDefault="00B24BCC">
            <w:r w:rsidRPr="00B24BCC">
              <w:t>Cli_MaxRelHmd</w:t>
            </w:r>
          </w:p>
        </w:tc>
        <w:tc>
          <w:tcPr>
            <w:tcW w:w="4927" w:type="dxa"/>
          </w:tcPr>
          <w:p w14:paraId="18158E93" w14:textId="77777777" w:rsidR="00B24BCC" w:rsidRDefault="00B24BCC">
            <w:r w:rsidRPr="00B24BCC">
              <w:t>rhMax</w:t>
            </w:r>
          </w:p>
        </w:tc>
      </w:tr>
      <w:tr w:rsidR="00B24BCC" w14:paraId="4660F87E" w14:textId="77777777" w:rsidTr="00B24BCC">
        <w:tc>
          <w:tcPr>
            <w:tcW w:w="4927" w:type="dxa"/>
          </w:tcPr>
          <w:p w14:paraId="679FC611" w14:textId="77777777" w:rsidR="00B24BCC" w:rsidRDefault="00B24BCC">
            <w:r w:rsidRPr="00B24BCC">
              <w:t>Cli_MaxHeatAddHighRH</w:t>
            </w:r>
          </w:p>
        </w:tc>
        <w:tc>
          <w:tcPr>
            <w:tcW w:w="4927" w:type="dxa"/>
          </w:tcPr>
          <w:p w14:paraId="777E6120" w14:textId="77777777" w:rsidR="00B24BCC" w:rsidRDefault="00B24BCC">
            <w:r w:rsidRPr="00B24BCC">
              <w:t>heatingTemperatureMargin</w:t>
            </w:r>
          </w:p>
        </w:tc>
      </w:tr>
      <w:tr w:rsidR="00B24BCC" w14:paraId="5AFE256D" w14:textId="77777777" w:rsidTr="00B24BCC">
        <w:tc>
          <w:tcPr>
            <w:tcW w:w="4927" w:type="dxa"/>
          </w:tcPr>
          <w:p w14:paraId="1129DAF5" w14:textId="77777777" w:rsidR="00B24BCC" w:rsidRDefault="00B24BCC">
            <w:commentRangeStart w:id="2"/>
            <w:r w:rsidRPr="00B24BCC">
              <w:t>Cli_MaxVentDecHighRH</w:t>
            </w:r>
            <w:commentRangeEnd w:id="2"/>
            <w:r w:rsidR="00C355BC">
              <w:rPr>
                <w:rStyle w:val="CommentReference"/>
              </w:rPr>
              <w:commentReference w:id="2"/>
            </w:r>
          </w:p>
        </w:tc>
        <w:tc>
          <w:tcPr>
            <w:tcW w:w="4927" w:type="dxa"/>
          </w:tcPr>
          <w:p w14:paraId="0DC1B309" w14:textId="77777777" w:rsidR="00B24BCC" w:rsidRDefault="00B24BCC">
            <w:r w:rsidRPr="00B24BCC">
              <w:t>ventilationTemperatureRhMargin</w:t>
            </w:r>
          </w:p>
        </w:tc>
      </w:tr>
      <w:bookmarkEnd w:id="0"/>
    </w:tbl>
    <w:p w14:paraId="62EEB989" w14:textId="77777777" w:rsidR="00070B2F" w:rsidRDefault="00070B2F"/>
    <w:p w14:paraId="7B50AF08" w14:textId="77777777" w:rsidR="00B24BCC" w:rsidRDefault="00B24BCC" w:rsidP="00B24BCC">
      <w:pPr>
        <w:spacing w:after="40"/>
      </w:pPr>
      <w:r w:rsidRPr="00B24BCC">
        <w:rPr>
          <w:lang w:val="da-DK"/>
        </w:rPr>
        <w:t>Tilstandsvariable:</w:t>
      </w:r>
    </w:p>
    <w:p w14:paraId="6157C62F" w14:textId="77777777" w:rsidR="00B24BCC" w:rsidRDefault="00B24BCC" w:rsidP="00B24BCC">
      <w:pPr>
        <w:pStyle w:val="ListParagraph"/>
        <w:numPr>
          <w:ilvl w:val="0"/>
          <w:numId w:val="1"/>
        </w:numPr>
      </w:pPr>
      <w:r>
        <w:t>Temperatur: Væksthustemperatur</w:t>
      </w:r>
    </w:p>
    <w:p w14:paraId="7F5AD1B6" w14:textId="77777777" w:rsidR="00B24BCC" w:rsidRPr="00B24BCC" w:rsidRDefault="00B24BCC" w:rsidP="00B24BCC">
      <w:pPr>
        <w:pStyle w:val="ListParagraph"/>
        <w:numPr>
          <w:ilvl w:val="0"/>
          <w:numId w:val="1"/>
        </w:numPr>
        <w:rPr>
          <w:lang w:val="da-DK"/>
        </w:rPr>
      </w:pPr>
      <w:r w:rsidRPr="00B24BCC">
        <w:rPr>
          <w:lang w:val="da-DK"/>
        </w:rPr>
        <w:t>RH: Væksthus-RH</w:t>
      </w:r>
    </w:p>
    <w:p w14:paraId="5A2C2EBF" w14:textId="77777777" w:rsidR="00B24BCC" w:rsidRDefault="00B24BCC" w:rsidP="00B24BCC">
      <w:pPr>
        <w:spacing w:after="40"/>
        <w:rPr>
          <w:lang w:val="da-DK"/>
        </w:rPr>
      </w:pPr>
      <w:r>
        <w:rPr>
          <w:lang w:val="da-DK"/>
        </w:rPr>
        <w:t>Algoritme:</w:t>
      </w:r>
    </w:p>
    <w:p w14:paraId="6C0A4A7F" w14:textId="77777777" w:rsidR="00B24BCC" w:rsidRPr="00B24BCC" w:rsidRDefault="00B24BCC" w:rsidP="00B24BCC">
      <w:pPr>
        <w:pStyle w:val="ListParagraph"/>
        <w:numPr>
          <w:ilvl w:val="0"/>
          <w:numId w:val="2"/>
        </w:numPr>
        <w:rPr>
          <w:lang w:val="da-DK"/>
        </w:rPr>
      </w:pPr>
      <w:r w:rsidRPr="00B24BCC">
        <w:rPr>
          <w:lang w:val="da-DK"/>
        </w:rPr>
        <w:t>Når RH &lt; rhMax:</w:t>
      </w:r>
    </w:p>
    <w:p w14:paraId="61D8E6AA" w14:textId="77777777" w:rsidR="00B24BCC" w:rsidRDefault="00B24BCC" w:rsidP="00B24BCC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T</w:t>
      </w:r>
      <w:r w:rsidRPr="00B24BCC">
        <w:rPr>
          <w:lang w:val="da-DK"/>
        </w:rPr>
        <w:t>emperatur &lt; heatingTemperatureAtLowRh</w:t>
      </w:r>
      <w:r>
        <w:rPr>
          <w:lang w:val="da-DK"/>
        </w:rPr>
        <w:t xml:space="preserve">  </w:t>
      </w:r>
      <w:r w:rsidR="0073794E">
        <w:rPr>
          <w:lang w:val="da-DK"/>
        </w:rPr>
        <w:br/>
      </w:r>
      <w:r>
        <w:rPr>
          <w:lang w:val="da-DK"/>
        </w:rPr>
        <w:t>=&gt; Der varmes.</w:t>
      </w:r>
    </w:p>
    <w:p w14:paraId="591603C3" w14:textId="77777777" w:rsidR="0073794E" w:rsidRPr="0073794E" w:rsidRDefault="0073794E" w:rsidP="0073794E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T</w:t>
      </w:r>
      <w:r w:rsidRPr="00B24BCC">
        <w:rPr>
          <w:lang w:val="da-DK"/>
        </w:rPr>
        <w:t>emperatur</w:t>
      </w:r>
      <w:r>
        <w:rPr>
          <w:lang w:val="da-DK"/>
        </w:rPr>
        <w:t xml:space="preserve"> &gt; </w:t>
      </w:r>
      <w:r w:rsidRPr="00B24BCC">
        <w:rPr>
          <w:lang w:val="da-DK"/>
        </w:rPr>
        <w:t>heatingTemperatureAtLowRh</w:t>
      </w:r>
      <w:r>
        <w:rPr>
          <w:lang w:val="da-DK"/>
        </w:rPr>
        <w:t xml:space="preserve"> + </w:t>
      </w:r>
      <w:r w:rsidRPr="00B24BCC">
        <w:t>ventilationTemperatureMargin</w:t>
      </w:r>
      <w:r>
        <w:t xml:space="preserve"> </w:t>
      </w:r>
      <w:r>
        <w:br/>
        <w:t>=&gt; Der ventileres.</w:t>
      </w:r>
    </w:p>
    <w:p w14:paraId="3C9B4148" w14:textId="77777777" w:rsidR="0073794E" w:rsidRPr="0073794E" w:rsidRDefault="0073794E" w:rsidP="0073794E">
      <w:pPr>
        <w:pStyle w:val="ListParagraph"/>
        <w:numPr>
          <w:ilvl w:val="0"/>
          <w:numId w:val="2"/>
        </w:numPr>
        <w:rPr>
          <w:lang w:val="da-DK"/>
        </w:rPr>
      </w:pPr>
      <w:r>
        <w:t>Når RH ≥ rhMax:</w:t>
      </w:r>
    </w:p>
    <w:p w14:paraId="2B244126" w14:textId="28C56407" w:rsidR="0073794E" w:rsidRDefault="0073794E" w:rsidP="0073794E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T</w:t>
      </w:r>
      <w:r w:rsidRPr="00B24BCC">
        <w:rPr>
          <w:lang w:val="da-DK"/>
        </w:rPr>
        <w:t>emperatur &lt; heatingTemperatureAtLowRh</w:t>
      </w:r>
      <w:r>
        <w:rPr>
          <w:lang w:val="da-DK"/>
        </w:rPr>
        <w:t xml:space="preserve"> </w:t>
      </w:r>
      <w:commentRangeStart w:id="3"/>
      <w:r w:rsidR="000129C8">
        <w:rPr>
          <w:lang w:val="da-DK"/>
        </w:rPr>
        <w:t>–</w:t>
      </w:r>
      <w:commentRangeEnd w:id="3"/>
      <w:r w:rsidR="00603167">
        <w:rPr>
          <w:rStyle w:val="CommentReference"/>
        </w:rPr>
        <w:commentReference w:id="3"/>
      </w:r>
      <w:r w:rsidR="000129C8">
        <w:rPr>
          <w:lang w:val="da-DK"/>
        </w:rPr>
        <w:t xml:space="preserve"> </w:t>
      </w:r>
      <w:r w:rsidR="000129C8" w:rsidRPr="00B24BCC">
        <w:t>heatingTemperatureMargin</w:t>
      </w:r>
      <w:r>
        <w:rPr>
          <w:lang w:val="da-DK"/>
        </w:rPr>
        <w:t xml:space="preserve"> </w:t>
      </w:r>
      <w:r>
        <w:rPr>
          <w:lang w:val="da-DK"/>
        </w:rPr>
        <w:br/>
        <w:t>=&gt; Der varmes.</w:t>
      </w:r>
    </w:p>
    <w:p w14:paraId="28E4080D" w14:textId="19CE0E51" w:rsidR="0073794E" w:rsidRPr="00603167" w:rsidRDefault="0073794E" w:rsidP="0073794E">
      <w:pPr>
        <w:pStyle w:val="ListParagraph"/>
        <w:numPr>
          <w:ilvl w:val="1"/>
          <w:numId w:val="2"/>
        </w:numPr>
        <w:rPr>
          <w:ins w:id="4" w:author="Jesper Peter Mazanti Aaslyng" w:date="2019-10-29T14:08:00Z"/>
          <w:lang w:val="da-DK"/>
        </w:rPr>
      </w:pPr>
      <w:r>
        <w:rPr>
          <w:lang w:val="da-DK"/>
        </w:rPr>
        <w:t>T</w:t>
      </w:r>
      <w:r w:rsidRPr="00B24BCC">
        <w:rPr>
          <w:lang w:val="da-DK"/>
        </w:rPr>
        <w:t>emperatur</w:t>
      </w:r>
      <w:r>
        <w:rPr>
          <w:lang w:val="da-DK"/>
        </w:rPr>
        <w:t xml:space="preserve"> &gt; </w:t>
      </w:r>
      <w:r w:rsidRPr="00B24BCC">
        <w:rPr>
          <w:lang w:val="da-DK"/>
        </w:rPr>
        <w:t>heatingTemperatureAtLowRh</w:t>
      </w:r>
      <w:r>
        <w:rPr>
          <w:lang w:val="da-DK"/>
        </w:rPr>
        <w:t xml:space="preserve"> + </w:t>
      </w:r>
      <w:r w:rsidRPr="00B24BCC">
        <w:t>ventilationTemperatureMargin</w:t>
      </w:r>
      <w:r>
        <w:t xml:space="preserve"> </w:t>
      </w:r>
      <w:r w:rsidR="000129C8">
        <w:rPr>
          <w:lang w:val="da-DK"/>
        </w:rPr>
        <w:t xml:space="preserve">–  </w:t>
      </w:r>
      <w:r w:rsidR="000129C8" w:rsidRPr="00B24BCC">
        <w:t>ventilationTemperatureRhMargin</w:t>
      </w:r>
      <w:r>
        <w:br/>
        <w:t>=&gt; Der ventileres</w:t>
      </w:r>
    </w:p>
    <w:p w14:paraId="378AA075" w14:textId="77777777" w:rsidR="00442694" w:rsidRDefault="00442694" w:rsidP="00603167">
      <w:pPr>
        <w:rPr>
          <w:lang w:val="da-DK"/>
        </w:rPr>
      </w:pPr>
    </w:p>
    <w:p w14:paraId="7E8DB112" w14:textId="1E18C6AD" w:rsidR="00603167" w:rsidRDefault="00442694" w:rsidP="00603167">
      <w:pPr>
        <w:rPr>
          <w:ins w:id="5" w:author="Jesper Peter Mazanti Aaslyng" w:date="2019-10-29T14:10:00Z"/>
          <w:lang w:val="da-DK"/>
        </w:rPr>
      </w:pPr>
      <w:r>
        <w:rPr>
          <w:lang w:val="da-DK"/>
        </w:rPr>
        <w:t>Eksempel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418"/>
        <w:gridCol w:w="1418"/>
      </w:tblGrid>
      <w:tr w:rsidR="00442694" w:rsidRPr="000129C8" w14:paraId="39459437" w14:textId="542057C8" w:rsidTr="001A1492">
        <w:tc>
          <w:tcPr>
            <w:tcW w:w="2972" w:type="dxa"/>
          </w:tcPr>
          <w:p w14:paraId="411E0F81" w14:textId="77777777" w:rsidR="00442694" w:rsidRPr="000129C8" w:rsidRDefault="00442694" w:rsidP="00840FB4">
            <w:pPr>
              <w:rPr>
                <w:b/>
              </w:rPr>
            </w:pPr>
            <w:r w:rsidRPr="000129C8">
              <w:rPr>
                <w:b/>
              </w:rPr>
              <w:t>XML-navn</w:t>
            </w:r>
          </w:p>
        </w:tc>
        <w:tc>
          <w:tcPr>
            <w:tcW w:w="1418" w:type="dxa"/>
          </w:tcPr>
          <w:p w14:paraId="3E8EC920" w14:textId="25519680" w:rsidR="00442694" w:rsidRPr="000129C8" w:rsidRDefault="00442694" w:rsidP="00840FB4">
            <w:pPr>
              <w:rPr>
                <w:b/>
              </w:rPr>
            </w:pPr>
            <w:r>
              <w:rPr>
                <w:b/>
              </w:rPr>
              <w:t>Lav fugtighed</w:t>
            </w:r>
          </w:p>
        </w:tc>
        <w:tc>
          <w:tcPr>
            <w:tcW w:w="1418" w:type="dxa"/>
          </w:tcPr>
          <w:p w14:paraId="48F4F336" w14:textId="3752C48F" w:rsidR="00442694" w:rsidRPr="000129C8" w:rsidRDefault="00442694" w:rsidP="00840FB4">
            <w:pPr>
              <w:rPr>
                <w:b/>
              </w:rPr>
            </w:pPr>
            <w:r>
              <w:rPr>
                <w:b/>
              </w:rPr>
              <w:t>Høj fugtighed</w:t>
            </w:r>
          </w:p>
        </w:tc>
      </w:tr>
      <w:tr w:rsidR="00442694" w14:paraId="55ABF2E2" w14:textId="2A1222FA" w:rsidTr="001A1492">
        <w:tc>
          <w:tcPr>
            <w:tcW w:w="2972" w:type="dxa"/>
          </w:tcPr>
          <w:p w14:paraId="3D53DF57" w14:textId="77777777" w:rsidR="00442694" w:rsidRDefault="00442694" w:rsidP="00840FB4">
            <w:r w:rsidRPr="00B24BCC">
              <w:t>Cli_HeatingTemp</w:t>
            </w:r>
          </w:p>
        </w:tc>
        <w:tc>
          <w:tcPr>
            <w:tcW w:w="1418" w:type="dxa"/>
          </w:tcPr>
          <w:p w14:paraId="0DEB2FE4" w14:textId="2832346B" w:rsidR="00442694" w:rsidRPr="00B24BCC" w:rsidRDefault="00442694" w:rsidP="00840FB4">
            <w:r>
              <w:t>20</w:t>
            </w:r>
          </w:p>
        </w:tc>
        <w:tc>
          <w:tcPr>
            <w:tcW w:w="1418" w:type="dxa"/>
          </w:tcPr>
          <w:p w14:paraId="7BF73E20" w14:textId="54A7BCBE" w:rsidR="00442694" w:rsidRDefault="00442694" w:rsidP="00840FB4">
            <w:r>
              <w:t>20</w:t>
            </w:r>
          </w:p>
        </w:tc>
      </w:tr>
      <w:tr w:rsidR="00442694" w14:paraId="2DA5503C" w14:textId="3A4B4D9B" w:rsidTr="001A1492">
        <w:tc>
          <w:tcPr>
            <w:tcW w:w="2972" w:type="dxa"/>
          </w:tcPr>
          <w:p w14:paraId="40919F9E" w14:textId="77777777" w:rsidR="00442694" w:rsidRDefault="00442694" w:rsidP="00840FB4">
            <w:r w:rsidRPr="00B24BCC">
              <w:t>Cli_VentTemp</w:t>
            </w:r>
          </w:p>
        </w:tc>
        <w:tc>
          <w:tcPr>
            <w:tcW w:w="1418" w:type="dxa"/>
          </w:tcPr>
          <w:p w14:paraId="0F379CFA" w14:textId="2911C12B" w:rsidR="00442694" w:rsidRPr="00B24BCC" w:rsidRDefault="00442694" w:rsidP="00840FB4">
            <w:r>
              <w:t>5</w:t>
            </w:r>
          </w:p>
        </w:tc>
        <w:tc>
          <w:tcPr>
            <w:tcW w:w="1418" w:type="dxa"/>
          </w:tcPr>
          <w:p w14:paraId="369F2D43" w14:textId="4200A8C1" w:rsidR="00442694" w:rsidRDefault="00442694" w:rsidP="00840FB4">
            <w:r>
              <w:t>5</w:t>
            </w:r>
          </w:p>
        </w:tc>
      </w:tr>
      <w:tr w:rsidR="00442694" w14:paraId="3EEEF706" w14:textId="221E3C7B" w:rsidTr="001A1492">
        <w:tc>
          <w:tcPr>
            <w:tcW w:w="2972" w:type="dxa"/>
          </w:tcPr>
          <w:p w14:paraId="3A03CD7D" w14:textId="77777777" w:rsidR="00442694" w:rsidRDefault="00442694" w:rsidP="00840FB4">
            <w:r w:rsidRPr="00B24BCC">
              <w:t>Cli_MaxRelHmd</w:t>
            </w:r>
          </w:p>
        </w:tc>
        <w:tc>
          <w:tcPr>
            <w:tcW w:w="1418" w:type="dxa"/>
          </w:tcPr>
          <w:p w14:paraId="56C70C39" w14:textId="23ED53DD" w:rsidR="00442694" w:rsidRPr="00B24BCC" w:rsidRDefault="00442694" w:rsidP="00840FB4">
            <w:r>
              <w:t>80</w:t>
            </w:r>
          </w:p>
        </w:tc>
        <w:tc>
          <w:tcPr>
            <w:tcW w:w="1418" w:type="dxa"/>
          </w:tcPr>
          <w:p w14:paraId="4F7061EA" w14:textId="3A7A3037" w:rsidR="00442694" w:rsidRDefault="00442694" w:rsidP="00840FB4">
            <w:r>
              <w:t>80</w:t>
            </w:r>
          </w:p>
        </w:tc>
      </w:tr>
      <w:tr w:rsidR="00442694" w14:paraId="1587C305" w14:textId="746BED15" w:rsidTr="001A1492">
        <w:tc>
          <w:tcPr>
            <w:tcW w:w="2972" w:type="dxa"/>
          </w:tcPr>
          <w:p w14:paraId="70876703" w14:textId="77777777" w:rsidR="00442694" w:rsidRDefault="00442694" w:rsidP="00840FB4">
            <w:r w:rsidRPr="00B24BCC">
              <w:t>Cli_MaxHeatAddHighRH</w:t>
            </w:r>
          </w:p>
        </w:tc>
        <w:tc>
          <w:tcPr>
            <w:tcW w:w="1418" w:type="dxa"/>
          </w:tcPr>
          <w:p w14:paraId="2C086852" w14:textId="62B71E26" w:rsidR="00442694" w:rsidRPr="00B24BCC" w:rsidRDefault="00442694" w:rsidP="00840FB4">
            <w:r>
              <w:t>3</w:t>
            </w:r>
          </w:p>
        </w:tc>
        <w:tc>
          <w:tcPr>
            <w:tcW w:w="1418" w:type="dxa"/>
          </w:tcPr>
          <w:p w14:paraId="4C44B75C" w14:textId="7C989262" w:rsidR="00442694" w:rsidRDefault="00442694" w:rsidP="00840FB4">
            <w:r>
              <w:t>3</w:t>
            </w:r>
          </w:p>
        </w:tc>
      </w:tr>
      <w:tr w:rsidR="00442694" w14:paraId="1178C46F" w14:textId="3BEB6968" w:rsidTr="001A1492">
        <w:tc>
          <w:tcPr>
            <w:tcW w:w="2972" w:type="dxa"/>
          </w:tcPr>
          <w:p w14:paraId="14516412" w14:textId="77777777" w:rsidR="00442694" w:rsidRDefault="00442694" w:rsidP="00840FB4">
            <w:r w:rsidRPr="00B24BCC">
              <w:t>Cli_MaxVentDecHighRH</w:t>
            </w:r>
          </w:p>
        </w:tc>
        <w:tc>
          <w:tcPr>
            <w:tcW w:w="1418" w:type="dxa"/>
          </w:tcPr>
          <w:p w14:paraId="0D56171D" w14:textId="260C81FB" w:rsidR="00442694" w:rsidRPr="00B24BCC" w:rsidRDefault="00442694" w:rsidP="00840FB4">
            <w:r>
              <w:t>2</w:t>
            </w:r>
          </w:p>
        </w:tc>
        <w:tc>
          <w:tcPr>
            <w:tcW w:w="1418" w:type="dxa"/>
          </w:tcPr>
          <w:p w14:paraId="0ED69893" w14:textId="0434A2BB" w:rsidR="00442694" w:rsidRDefault="00442694" w:rsidP="00840FB4">
            <w:r>
              <w:t>2</w:t>
            </w:r>
          </w:p>
        </w:tc>
      </w:tr>
      <w:tr w:rsidR="00442694" w14:paraId="71E4AD22" w14:textId="5C1F6B80" w:rsidTr="001A1492">
        <w:trPr>
          <w:ins w:id="6" w:author="Jesper Peter Mazanti Aaslyng" w:date="2019-10-29T14:14:00Z"/>
        </w:trPr>
        <w:tc>
          <w:tcPr>
            <w:tcW w:w="2972" w:type="dxa"/>
          </w:tcPr>
          <w:p w14:paraId="1105401C" w14:textId="77777777" w:rsidR="00442694" w:rsidRPr="00B24BCC" w:rsidRDefault="00442694" w:rsidP="00840FB4">
            <w:pPr>
              <w:rPr>
                <w:ins w:id="7" w:author="Jesper Peter Mazanti Aaslyng" w:date="2019-10-29T14:14:00Z"/>
              </w:rPr>
            </w:pPr>
          </w:p>
        </w:tc>
        <w:tc>
          <w:tcPr>
            <w:tcW w:w="1418" w:type="dxa"/>
          </w:tcPr>
          <w:p w14:paraId="117934A1" w14:textId="77777777" w:rsidR="00442694" w:rsidRDefault="00442694" w:rsidP="00840FB4">
            <w:pPr>
              <w:rPr>
                <w:ins w:id="8" w:author="Jesper Peter Mazanti Aaslyng" w:date="2019-10-29T14:14:00Z"/>
              </w:rPr>
            </w:pPr>
          </w:p>
        </w:tc>
        <w:tc>
          <w:tcPr>
            <w:tcW w:w="1418" w:type="dxa"/>
          </w:tcPr>
          <w:p w14:paraId="1BF520B7" w14:textId="77777777" w:rsidR="00442694" w:rsidRDefault="00442694" w:rsidP="00840FB4"/>
        </w:tc>
      </w:tr>
      <w:tr w:rsidR="00442694" w14:paraId="0491505E" w14:textId="16A75777" w:rsidTr="001A1492">
        <w:tc>
          <w:tcPr>
            <w:tcW w:w="2972" w:type="dxa"/>
          </w:tcPr>
          <w:p w14:paraId="032FA808" w14:textId="59F84CDD" w:rsidR="00442694" w:rsidRPr="00B24BCC" w:rsidRDefault="00442694" w:rsidP="00840FB4">
            <w:ins w:id="9" w:author="Jesper Peter Mazanti Aaslyng" w:date="2019-10-29T14:14:00Z">
              <w:r>
                <w:t>Målt fugtighed</w:t>
              </w:r>
            </w:ins>
          </w:p>
        </w:tc>
        <w:tc>
          <w:tcPr>
            <w:tcW w:w="1418" w:type="dxa"/>
          </w:tcPr>
          <w:p w14:paraId="564DDFD8" w14:textId="77538DE5" w:rsidR="00442694" w:rsidRDefault="00442694" w:rsidP="00840FB4">
            <w:r>
              <w:t>70</w:t>
            </w:r>
          </w:p>
        </w:tc>
        <w:tc>
          <w:tcPr>
            <w:tcW w:w="1418" w:type="dxa"/>
          </w:tcPr>
          <w:p w14:paraId="3D743DA3" w14:textId="0A64FF2B" w:rsidR="00442694" w:rsidRDefault="00442694" w:rsidP="00840FB4">
            <w:r>
              <w:t>90</w:t>
            </w:r>
          </w:p>
        </w:tc>
      </w:tr>
      <w:tr w:rsidR="00442694" w14:paraId="09319823" w14:textId="3BA321B4" w:rsidTr="001A1492">
        <w:tc>
          <w:tcPr>
            <w:tcW w:w="2972" w:type="dxa"/>
          </w:tcPr>
          <w:p w14:paraId="56AB218E" w14:textId="46A43165" w:rsidR="00442694" w:rsidRPr="00B24BCC" w:rsidRDefault="00442694" w:rsidP="00840FB4">
            <w:r>
              <w:t>demandHeating</w:t>
            </w:r>
          </w:p>
        </w:tc>
        <w:tc>
          <w:tcPr>
            <w:tcW w:w="1418" w:type="dxa"/>
          </w:tcPr>
          <w:p w14:paraId="7E331821" w14:textId="134D1EB8" w:rsidR="00442694" w:rsidRDefault="00442694" w:rsidP="00840FB4">
            <w:r>
              <w:t>20</w:t>
            </w:r>
          </w:p>
        </w:tc>
        <w:tc>
          <w:tcPr>
            <w:tcW w:w="1418" w:type="dxa"/>
          </w:tcPr>
          <w:p w14:paraId="12FAEB93" w14:textId="619802FD" w:rsidR="00442694" w:rsidRDefault="00442694" w:rsidP="00840FB4">
            <w:r>
              <w:t>20+3=23</w:t>
            </w:r>
          </w:p>
        </w:tc>
      </w:tr>
      <w:tr w:rsidR="00442694" w14:paraId="144B7A4B" w14:textId="3FE1A0AE" w:rsidTr="001A1492">
        <w:tc>
          <w:tcPr>
            <w:tcW w:w="2972" w:type="dxa"/>
          </w:tcPr>
          <w:p w14:paraId="09AC5E0C" w14:textId="5B87C6EF" w:rsidR="00442694" w:rsidRDefault="00442694" w:rsidP="00840FB4">
            <w:r>
              <w:t>demandVentilation</w:t>
            </w:r>
          </w:p>
        </w:tc>
        <w:tc>
          <w:tcPr>
            <w:tcW w:w="1418" w:type="dxa"/>
          </w:tcPr>
          <w:p w14:paraId="34A0B4F9" w14:textId="10A02E0C" w:rsidR="00442694" w:rsidRDefault="00442694" w:rsidP="00840FB4">
            <w:r>
              <w:t>5</w:t>
            </w:r>
          </w:p>
        </w:tc>
        <w:tc>
          <w:tcPr>
            <w:tcW w:w="1418" w:type="dxa"/>
          </w:tcPr>
          <w:p w14:paraId="19A4A184" w14:textId="5E8DD2D7" w:rsidR="00442694" w:rsidRDefault="00442694" w:rsidP="00840FB4">
            <w:r>
              <w:t>5-2=3</w:t>
            </w:r>
          </w:p>
        </w:tc>
      </w:tr>
    </w:tbl>
    <w:p w14:paraId="5E164008" w14:textId="5C3A7887" w:rsidR="00603167" w:rsidRDefault="00603167" w:rsidP="00603167">
      <w:pPr>
        <w:rPr>
          <w:lang w:val="da-DK"/>
        </w:rPr>
      </w:pPr>
    </w:p>
    <w:p w14:paraId="4A2EAC95" w14:textId="4E8D95A4" w:rsidR="00442694" w:rsidRDefault="00442694" w:rsidP="00603167">
      <w:pPr>
        <w:rPr>
          <w:lang w:val="da-DK"/>
        </w:rPr>
      </w:pPr>
      <w:r>
        <w:rPr>
          <w:lang w:val="da-DK"/>
        </w:rPr>
        <w:t>Da ventilationen er et tillæg vil der i første eksempel blive luftet ved 25 og i andet ved 26 °C.</w:t>
      </w:r>
    </w:p>
    <w:p w14:paraId="2E9F9883" w14:textId="524EAF7E" w:rsidR="00442694" w:rsidRDefault="00442694" w:rsidP="00603167">
      <w:pPr>
        <w:rPr>
          <w:lang w:val="da-DK"/>
        </w:rPr>
      </w:pPr>
    </w:p>
    <w:p w14:paraId="38C36C59" w14:textId="77777777" w:rsidR="00442694" w:rsidRPr="00603167" w:rsidRDefault="00442694" w:rsidP="00603167">
      <w:pPr>
        <w:rPr>
          <w:lang w:val="da-DK"/>
        </w:rPr>
      </w:pPr>
    </w:p>
    <w:sectPr w:rsidR="00442694" w:rsidRPr="0060316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Jesper Peter Mazanti Aaslyng" w:date="2019-10-29T14:22:00Z" w:initials="JPMA">
    <w:p w14:paraId="57796EB5" w14:textId="24BAA806" w:rsidR="00C355BC" w:rsidRDefault="00C355BC" w:rsidP="00C355BC">
      <w:pPr>
        <w:rPr>
          <w:rFonts w:ascii="Calibri" w:eastAsia="Times New Roman" w:hAnsi="Calibri" w:cs="Calibri"/>
          <w:color w:val="000000"/>
          <w:lang w:val="da-DK"/>
        </w:rPr>
      </w:pPr>
      <w:r>
        <w:rPr>
          <w:rStyle w:val="CommentReference"/>
        </w:rPr>
        <w:annotationRef/>
      </w:r>
      <w:r w:rsidRPr="00C355BC">
        <w:rPr>
          <w:lang w:val="da-DK"/>
        </w:rPr>
        <w:t xml:space="preserve">Hvad med </w:t>
      </w:r>
      <w:r w:rsidRPr="00C355BC">
        <w:rPr>
          <w:rFonts w:ascii="Calibri" w:eastAsia="Times New Roman" w:hAnsi="Calibri" w:cs="Calibri"/>
          <w:color w:val="000000"/>
          <w:lang w:val="da-DK"/>
        </w:rPr>
        <w:t>rhMaxBand</w:t>
      </w:r>
      <w:r>
        <w:rPr>
          <w:rFonts w:ascii="Calibri" w:eastAsia="Times New Roman" w:hAnsi="Calibri" w:cs="Calibri"/>
          <w:color w:val="000000"/>
          <w:lang w:val="da-DK"/>
        </w:rPr>
        <w:t xml:space="preserve"> ? Bruges det eller er det en arv fra MatLab? . </w:t>
      </w:r>
    </w:p>
    <w:p w14:paraId="27CCA9E6" w14:textId="719EAD79" w:rsidR="00C355BC" w:rsidRDefault="00C355BC" w:rsidP="00C355BC">
      <w:pPr>
        <w:rPr>
          <w:rFonts w:ascii="Calibri" w:eastAsia="Times New Roman" w:hAnsi="Calibri" w:cs="Calibri"/>
          <w:color w:val="000000"/>
          <w:lang w:val="da-DK"/>
        </w:rPr>
      </w:pPr>
    </w:p>
    <w:p w14:paraId="6F7201C0" w14:textId="43E7F4B7" w:rsidR="00C355BC" w:rsidRPr="00C355BC" w:rsidRDefault="00C355BC" w:rsidP="00C355BC">
      <w:pPr>
        <w:rPr>
          <w:rFonts w:ascii="Calibri" w:eastAsia="Times New Roman" w:hAnsi="Calibri" w:cs="Calibri"/>
          <w:color w:val="000000"/>
          <w:lang w:val="da-DK"/>
        </w:rPr>
      </w:pPr>
      <w:r>
        <w:rPr>
          <w:rFonts w:ascii="Calibri" w:eastAsia="Times New Roman" w:hAnsi="Calibri" w:cs="Calibri"/>
          <w:color w:val="000000"/>
          <w:lang w:val="da-DK"/>
        </w:rPr>
        <w:t xml:space="preserve">Ideen er at det påvirker brugen a MaxHeatAddHighRH og MaxVentDecHighRH, så der er fuldt indført når båndet er opnået. </w:t>
      </w:r>
    </w:p>
    <w:p w14:paraId="1B007ADA" w14:textId="07884426" w:rsidR="00C355BC" w:rsidRPr="00C355BC" w:rsidRDefault="00C355BC">
      <w:pPr>
        <w:pStyle w:val="CommentText"/>
        <w:rPr>
          <w:lang w:val="da-DK"/>
        </w:rPr>
      </w:pPr>
    </w:p>
  </w:comment>
  <w:comment w:id="3" w:author="Jesper Peter Mazanti Aaslyng" w:date="2019-10-29T14:04:00Z" w:initials="JPMA">
    <w:p w14:paraId="00978D40" w14:textId="2A690413" w:rsidR="00603167" w:rsidRPr="00603167" w:rsidRDefault="00603167">
      <w:pPr>
        <w:pStyle w:val="CommentText"/>
        <w:rPr>
          <w:lang w:val="da-DK"/>
        </w:rPr>
      </w:pPr>
      <w:r>
        <w:rPr>
          <w:rStyle w:val="CommentReference"/>
        </w:rPr>
        <w:annotationRef/>
      </w:r>
      <w:r w:rsidRPr="00603167">
        <w:rPr>
          <w:lang w:val="da-DK"/>
        </w:rPr>
        <w:t>Her skal det være et +</w:t>
      </w:r>
      <w:r>
        <w:rPr>
          <w:lang w:val="da-DK"/>
        </w:rPr>
        <w:t>, så det samlede demand stiger når RH &gt; rhMax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B007ADA" w15:done="0"/>
  <w15:commentEx w15:paraId="00978D4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007ADA" w16cid:durableId="2162C9AD"/>
  <w16cid:commentId w16cid:paraId="00978D40" w16cid:durableId="2162C55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B5BAC"/>
    <w:multiLevelType w:val="hybridMultilevel"/>
    <w:tmpl w:val="3A66C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D6522"/>
    <w:multiLevelType w:val="hybridMultilevel"/>
    <w:tmpl w:val="4A947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esper Peter Mazanti Aaslyng">
    <w15:presenceInfo w15:providerId="AD" w15:userId="S::JEAA@teknologisk.dk::e38b39eb-4fc9-4200-a031-6f18522b2a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MwMjc1MTG3MLC0sDBU0lEKTi0uzszPAykwrAUA/C2mwiwAAAA="/>
  </w:docVars>
  <w:rsids>
    <w:rsidRoot w:val="00B24BCC"/>
    <w:rsid w:val="000129C8"/>
    <w:rsid w:val="000377E7"/>
    <w:rsid w:val="00070B2F"/>
    <w:rsid w:val="00100201"/>
    <w:rsid w:val="00176445"/>
    <w:rsid w:val="001C2C40"/>
    <w:rsid w:val="001D74CB"/>
    <w:rsid w:val="002E3063"/>
    <w:rsid w:val="004300DB"/>
    <w:rsid w:val="00442694"/>
    <w:rsid w:val="004A64A0"/>
    <w:rsid w:val="004B2635"/>
    <w:rsid w:val="0055287E"/>
    <w:rsid w:val="00576103"/>
    <w:rsid w:val="00603167"/>
    <w:rsid w:val="00676595"/>
    <w:rsid w:val="0073794E"/>
    <w:rsid w:val="0074213F"/>
    <w:rsid w:val="0079318B"/>
    <w:rsid w:val="008B2822"/>
    <w:rsid w:val="00912FFB"/>
    <w:rsid w:val="00922903"/>
    <w:rsid w:val="00974490"/>
    <w:rsid w:val="00A143BA"/>
    <w:rsid w:val="00A6529F"/>
    <w:rsid w:val="00B04C8C"/>
    <w:rsid w:val="00B24BCC"/>
    <w:rsid w:val="00B634E9"/>
    <w:rsid w:val="00C355BC"/>
    <w:rsid w:val="00C47E53"/>
    <w:rsid w:val="00CB5A7F"/>
    <w:rsid w:val="00CE6763"/>
    <w:rsid w:val="00D27EF9"/>
    <w:rsid w:val="00F33927"/>
    <w:rsid w:val="00F654C5"/>
    <w:rsid w:val="00FD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58FD"/>
  <w15:chartTrackingRefBased/>
  <w15:docId w15:val="{13F0F6EF-D128-4BAA-8B4C-E709FC8F9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4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4BC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31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1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16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1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167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1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167"/>
    <w:rPr>
      <w:rFonts w:ascii="Segoe UI" w:hAnsi="Segoe UI" w:cs="Segoe UI"/>
      <w:sz w:val="18"/>
      <w:szCs w:val="18"/>
      <w:lang w:val="en-GB"/>
    </w:rPr>
  </w:style>
  <w:style w:type="paragraph" w:styleId="Revision">
    <w:name w:val="Revision"/>
    <w:hidden/>
    <w:uiPriority w:val="99"/>
    <w:semiHidden/>
    <w:rsid w:val="00C355BC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5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Holst</dc:creator>
  <cp:keywords/>
  <dc:description/>
  <cp:lastModifiedBy>Niels Holst</cp:lastModifiedBy>
  <cp:revision>2</cp:revision>
  <cp:lastPrinted>2019-10-29T12:59:00Z</cp:lastPrinted>
  <dcterms:created xsi:type="dcterms:W3CDTF">2019-10-29T13:37:00Z</dcterms:created>
  <dcterms:modified xsi:type="dcterms:W3CDTF">2019-10-29T13:37:00Z</dcterms:modified>
</cp:coreProperties>
</file>